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4E76" w14:textId="04B992E2" w:rsidR="006D11D0" w:rsidRPr="00A73587" w:rsidRDefault="006D11D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Membrane simulation: yes/no</w:t>
      </w:r>
    </w:p>
    <w:p w14:paraId="5E448B2B" w14:textId="4B5010C4" w:rsidR="009B1C13" w:rsidRPr="00A73587" w:rsidRDefault="009B1C13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Cycles of minimization</w:t>
      </w:r>
      <w:r w:rsidR="000C17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:</w:t>
      </w:r>
      <w:r w:rsidR="00816F95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B6EF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XX</w:t>
      </w:r>
    </w:p>
    <w:p w14:paraId="0B81C0B4" w14:textId="1828E3D9" w:rsidR="00B913AB" w:rsidRPr="00A73587" w:rsidRDefault="00B913AB" w:rsidP="00A73587">
      <w:pPr>
        <w:pStyle w:val="FirstParagraph"/>
        <w:jc w:val="both"/>
        <w:rPr>
          <w:rFonts w:ascii="Arial" w:hAnsi="Arial" w:cs="Arial"/>
          <w:b/>
          <w:bCs/>
          <w:sz w:val="20"/>
          <w:szCs w:val="20"/>
        </w:rPr>
      </w:pPr>
      <w:r w:rsidRPr="00A73587">
        <w:rPr>
          <w:rFonts w:ascii="Arial" w:hAnsi="Arial" w:cs="Arial"/>
          <w:sz w:val="20"/>
          <w:szCs w:val="20"/>
        </w:rPr>
        <w:t>&lt;</w:t>
      </w:r>
      <w:proofErr w:type="spellStart"/>
      <w:r w:rsidR="00EF05B8" w:rsidRPr="00A73587">
        <w:rPr>
          <w:rFonts w:ascii="Arial" w:hAnsi="Arial" w:cs="Arial"/>
          <w:sz w:val="20"/>
          <w:szCs w:val="20"/>
        </w:rPr>
        <w:t>Section</w:t>
      </w:r>
      <w:r w:rsidR="00EF05B8" w:rsidRPr="00A73587">
        <w:rPr>
          <w:rFonts w:ascii="Arial" w:hAnsi="Arial" w:cs="Arial"/>
          <w:b/>
          <w:bCs/>
          <w:sz w:val="20"/>
          <w:szCs w:val="20"/>
        </w:rPr>
        <w:t>|</w:t>
      </w:r>
      <w:r w:rsidRPr="00A73587">
        <w:rPr>
          <w:rFonts w:ascii="Arial" w:eastAsia="Times New Roman" w:hAnsi="Arial" w:cs="Arial"/>
          <w:sz w:val="20"/>
          <w:szCs w:val="20"/>
          <w:lang w:eastAsia="de-DE"/>
        </w:rPr>
        <w:t>Preparation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eastAsia="de-DE"/>
        </w:rPr>
        <w:t xml:space="preserve"> and Environment</w:t>
      </w:r>
      <w:r w:rsidRPr="00A73587">
        <w:rPr>
          <w:rFonts w:ascii="Arial" w:hAnsi="Arial" w:cs="Arial"/>
          <w:b/>
          <w:bCs/>
          <w:sz w:val="20"/>
          <w:szCs w:val="20"/>
        </w:rPr>
        <w:t xml:space="preserve"> &gt;</w:t>
      </w:r>
    </w:p>
    <w:p w14:paraId="3772DDE2" w14:textId="02A81A63" w:rsidR="00246166" w:rsidRPr="00A73587" w:rsidDel="00C669E5" w:rsidRDefault="002E794F" w:rsidP="00A73587">
      <w:pPr>
        <w:jc w:val="both"/>
        <w:rPr>
          <w:del w:id="0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1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The variants were protonated with {PROPKA| protonation method} according to pH {7.4| pH}, neutralized by adding counterions, </w:delText>
        </w:r>
        <w:r w:rsidR="006B0AD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[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&lt;if|membrane simulation|e|true&gt; embedded in a membrane consisting of {POPC | Lipid type}</w:delText>
        </w:r>
        <w:r w:rsidR="006B0AD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]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and</w:delText>
        </w:r>
        <w:r w:rsidR="00FC727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solvated in a</w:delText>
        </w:r>
        <w:r w:rsidR="00FC727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[</w:delText>
        </w:r>
        <w:r w:rsidR="00FC727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&lt;if|membrane simulation|e|true&gt; {</w:delText>
        </w:r>
        <w:r w:rsidR="0079091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rectangular</w:delText>
        </w:r>
        <w:r w:rsidR="00FC727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|box type} &lt;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ELIF</w:delText>
        </w:r>
        <w:r w:rsidR="00FC727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|membrane</w:delText>
        </w:r>
        <w:r w:rsidR="0079091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FC727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simulation|e|</w:delText>
        </w:r>
        <w:r w:rsidR="0079091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false</w:delText>
        </w:r>
        <w:r w:rsidR="00FC727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&gt;</w:delText>
        </w:r>
        <w:r w:rsidR="0079091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{octahedral|box type</w:delText>
        </w:r>
        <w:r w:rsidR="004B59E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}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]</w:delText>
        </w:r>
        <w:r w:rsidR="004B59E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of {TIP3P| water type} water with a minimal shell of {12 Å|shell radius} around the solute.</w:delText>
        </w:r>
      </w:del>
    </w:p>
    <w:p w14:paraId="211C8CB6" w14:textId="23189EEA" w:rsidR="00246166" w:rsidRPr="00A73587" w:rsidDel="00C669E5" w:rsidRDefault="0061403C" w:rsidP="00A73587">
      <w:pPr>
        <w:jc w:val="both"/>
        <w:rPr>
          <w:del w:id="2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3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31BED01F" w14:textId="3320437E" w:rsidR="003E1415" w:rsidRPr="003E1415" w:rsidDel="00C669E5" w:rsidRDefault="003E1415" w:rsidP="003E1415">
      <w:pPr>
        <w:jc w:val="both"/>
        <w:rPr>
          <w:del w:id="4" w:author="Fathoni Musyaffa" w:date="2021-12-17T18:30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5" w:author="Fathoni Musyaffa" w:date="2021-12-17T18:30:00Z">
        <w:r w:rsidRPr="003E1415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reformulation:</w:delText>
        </w:r>
      </w:del>
    </w:p>
    <w:p w14:paraId="142146A8" w14:textId="0A7F823E" w:rsidR="00246166" w:rsidRPr="00A73587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 variants were protonated with {PROPKA| protonation method} according to {7.4| pH}, neutralized by adding counterions.</w:t>
      </w:r>
    </w:p>
    <w:p w14:paraId="6EE60809" w14:textId="3868EB87" w:rsidR="00246166" w:rsidRPr="00A73587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bookmarkStart w:id="6" w:name="_Hlk90656028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9C105E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ins w:id="7" w:author="Jesko" w:date="2021-12-17T17:51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>T</w:t>
        </w:r>
      </w:ins>
      <w:del w:id="8" w:author="Jesko" w:date="2021-12-17T17:51:00Z">
        <w:r w:rsidR="009C105E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t</w:delText>
        </w:r>
      </w:del>
      <w:r w:rsidR="009C105E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he variants </w:t>
      </w:r>
      <w:del w:id="9" w:author="Jesko" w:date="2021-12-17T17:51:00Z">
        <w:r w:rsidR="009C105E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(or criterions?)</w:delText>
        </w:r>
      </w:del>
      <w:r w:rsidR="009C105E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are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embedded in a membrane consisting </w:t>
      </w:r>
      <w:del w:id="10" w:author="Jesko" w:date="2021-12-17T17:51:00Z">
        <w:r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of</w:delText>
        </w:r>
      </w:del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POPC|Lipid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ins w:id="11" w:author="Jesko" w:date="2021-12-17T17:51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lipids </w:t>
        </w:r>
      </w:ins>
      <w:r w:rsidR="00822359" w:rsidRPr="00A73587">
        <w:rPr>
          <w:rFonts w:ascii="Arial" w:eastAsia="Times New Roman" w:hAnsi="Arial" w:cs="Arial"/>
          <w:sz w:val="20"/>
          <w:szCs w:val="20"/>
          <w:lang w:val="en-US" w:eastAsia="de-DE"/>
        </w:rPr>
        <w:t>and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 {</w:t>
      </w:r>
      <w:proofErr w:type="spellStart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rectangular|box</w:t>
      </w:r>
      <w:proofErr w:type="spellEnd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</w:t>
      </w:r>
      <w:ins w:id="12" w:author="Jesko" w:date="2021-12-17T17:52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water box using {TIP3P|water type} with a minimal shell </w:t>
        </w:r>
        <w:proofErr w:type="gramStart"/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of </w:t>
        </w:r>
      </w:ins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  <w:proofErr w:type="gramEnd"/>
      <w:ins w:id="13" w:author="Jesko" w:date="2021-12-17T17:52:00Z">
        <w:r w:rsidR="004D25F8" w:rsidRP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</w:t>
        </w:r>
        <w:r w:rsidR="004D25F8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{12 </w:t>
        </w:r>
        <w:proofErr w:type="spellStart"/>
        <w:r w:rsidR="004D25F8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Å|shell</w:t>
        </w:r>
        <w:proofErr w:type="spellEnd"/>
        <w:r w:rsidR="004D25F8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radius} around the solute.</w:t>
        </w:r>
      </w:ins>
      <w:r w:rsidR="00176E9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ELIF|membrane</w:t>
      </w:r>
      <w:proofErr w:type="spellEnd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&gt;, </w:t>
      </w:r>
      <w:ins w:id="14" w:author="Jesko" w:date="2021-12-17T17:52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>T</w:t>
        </w:r>
      </w:ins>
      <w:del w:id="15" w:author="Jesko" w:date="2021-12-17T17:52:00Z">
        <w:r w:rsidR="00DD381C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t</w:delText>
        </w:r>
      </w:del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he variants </w:t>
      </w:r>
      <w:del w:id="16" w:author="Jesko" w:date="2021-12-17T17:52:00Z">
        <w:r w:rsidR="00DD381C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(or criterions?)</w:delText>
        </w:r>
      </w:del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ins w:id="17" w:author="Jesko" w:date="2021-12-17T17:52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>were</w:t>
        </w:r>
      </w:ins>
      <w:del w:id="18" w:author="Jesko" w:date="2021-12-17T17:52:00Z">
        <w:r w:rsidR="00DD381C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are</w:delText>
        </w:r>
      </w:del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</w:t>
      </w:r>
      <w:r w:rsidR="00420F1B">
        <w:rPr>
          <w:rFonts w:ascii="Arial" w:eastAsia="Times New Roman" w:hAnsi="Arial" w:cs="Arial"/>
          <w:sz w:val="20"/>
          <w:szCs w:val="20"/>
          <w:lang w:val="en-US" w:eastAsia="de-DE"/>
        </w:rPr>
        <w:t>n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="004C411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octahedral|box</w:t>
      </w:r>
      <w:proofErr w:type="spellEnd"/>
      <w:r w:rsidR="004C4118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ins w:id="19" w:author="Jesko" w:date="2021-12-17T17:52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water box </w:t>
        </w:r>
      </w:ins>
      <w:ins w:id="20" w:author="Jesko" w:date="2021-12-17T17:53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using {TIP3P|water type} with a minimal shell </w:t>
        </w:r>
        <w:proofErr w:type="gramStart"/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of </w:t>
        </w:r>
        <w:r w:rsidR="004D25F8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.</w:t>
        </w:r>
        <w:proofErr w:type="gramEnd"/>
        <w:r w:rsidR="004D25F8" w:rsidRP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</w:t>
        </w:r>
        <w:r w:rsidR="004D25F8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{12 </w:t>
        </w:r>
        <w:proofErr w:type="spellStart"/>
        <w:r w:rsidR="004D25F8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Å|shell</w:t>
        </w:r>
        <w:proofErr w:type="spellEnd"/>
        <w:r w:rsidR="004D25F8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radius} around the solute</w:t>
        </w:r>
      </w:ins>
      <w:del w:id="21" w:author="Jesko" w:date="2021-12-17T17:53:00Z">
        <w:r w:rsidR="004C4118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.</w:delText>
        </w:r>
      </w:del>
    </w:p>
    <w:bookmarkEnd w:id="6"/>
    <w:p w14:paraId="4F7C3C98" w14:textId="13193AB1" w:rsidR="00246166" w:rsidRPr="00A73587" w:rsidDel="004D25F8" w:rsidRDefault="00FE22E0" w:rsidP="00A73587">
      <w:pPr>
        <w:jc w:val="both"/>
        <w:rPr>
          <w:del w:id="22" w:author="Jesko" w:date="2021-12-17T17:54:00Z"/>
          <w:rFonts w:ascii="Arial" w:eastAsia="Times New Roman" w:hAnsi="Arial" w:cs="Arial"/>
          <w:sz w:val="20"/>
          <w:szCs w:val="20"/>
          <w:lang w:val="en-US" w:eastAsia="de-DE"/>
        </w:rPr>
      </w:pPr>
      <w:del w:id="23" w:author="Jesko" w:date="2021-12-17T17:54:00Z">
        <w:r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The variants (or criterions?)</w:delText>
        </w:r>
        <w:r w:rsidR="00291212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uses {TIP3P|water type} with a minimal shell of {12 Å|shell radius} around the solute</w:delText>
        </w:r>
        <w:r w:rsidR="00246166" w:rsidRPr="00A73587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.</w:delText>
        </w:r>
      </w:del>
    </w:p>
    <w:p w14:paraId="25CEF4D0" w14:textId="45C1E2B7" w:rsidR="00246166" w:rsidRPr="00A73587" w:rsidDel="00C669E5" w:rsidRDefault="0061403C" w:rsidP="00A73587">
      <w:pPr>
        <w:jc w:val="both"/>
        <w:rPr>
          <w:del w:id="24" w:author="Fathoni Musyaffa" w:date="2021-12-17T18:30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25" w:author="Fathoni Musyaffa" w:date="2021-12-17T18:30:00Z">
        <w:r w:rsidRPr="00A73587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---</w:delText>
        </w:r>
      </w:del>
    </w:p>
    <w:p w14:paraId="3275FB32" w14:textId="271B820C" w:rsidR="00246166" w:rsidRPr="00A73587" w:rsidDel="00C669E5" w:rsidRDefault="00460E84" w:rsidP="00A73587">
      <w:pPr>
        <w:jc w:val="both"/>
        <w:rPr>
          <w:del w:id="26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27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All atom {molecular dynamics (MD)|simulation} simulations were performed using the {AMBER14|suite}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and the</w:delText>
        </w:r>
        <w:r w:rsidR="006464E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E86B8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[</w:delText>
        </w:r>
        <w:r w:rsidR="0086617E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&lt;if|water type|e|TIP3P&gt;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57772C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{ff14SB|force field</w:delText>
        </w:r>
        <w:r w:rsidR="0051629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}</w:delText>
        </w:r>
        <w:r w:rsidR="00253D1A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8335E5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</w:delText>
        </w:r>
        <w:r w:rsidR="00E12ED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ELIF</w:delText>
        </w:r>
        <w:r w:rsidR="008335E5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|water type|e| OPC&gt; {ff19SB|force field}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] force field</w:delText>
        </w:r>
        <w:r w:rsidR="008335E5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E86B8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[</w:delText>
        </w:r>
        <w:r w:rsidR="002E6B6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&lt;if|membrane simulation|e|true&gt;</w:delText>
        </w:r>
        <w:r w:rsidR="0051629B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,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in combination with the {LIPID14|lipid force field}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] force field</w:delText>
        </w:r>
        <w:r w:rsidR="0024616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.</w:delText>
        </w:r>
      </w:del>
    </w:p>
    <w:p w14:paraId="28DA5827" w14:textId="1B08B3F2" w:rsidR="00D54D90" w:rsidRPr="00A73587" w:rsidDel="00C669E5" w:rsidRDefault="008D3A3F" w:rsidP="00A73587">
      <w:pPr>
        <w:jc w:val="both"/>
        <w:rPr>
          <w:del w:id="28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29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58428F88" w14:textId="778A65F5" w:rsidR="00A128AC" w:rsidRPr="003E1415" w:rsidDel="00C669E5" w:rsidRDefault="00A128AC" w:rsidP="00A128AC">
      <w:pPr>
        <w:jc w:val="both"/>
        <w:rPr>
          <w:del w:id="30" w:author="Fathoni Musyaffa" w:date="2021-12-17T18:30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31" w:author="Fathoni Musyaffa" w:date="2021-12-17T18:30:00Z">
        <w:r w:rsidRPr="003E1415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reformulation:</w:delText>
        </w:r>
      </w:del>
    </w:p>
    <w:p w14:paraId="37A7366D" w14:textId="17585D57" w:rsidR="00176E9F" w:rsidRPr="008B1288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All atom {molecular dynamics (MD)|simulation} simulations were performed using {AMBER14|suite}</w:t>
      </w:r>
      <w:ins w:id="32" w:author="Jesko" w:date="2021-12-17T17:55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</w:t>
        </w:r>
        <w:proofErr w:type="gramStart"/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>suite.</w:t>
        </w:r>
      </w:ins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  <w:proofErr w:type="gramEnd"/>
    </w:p>
    <w:p w14:paraId="35FEF436" w14:textId="7BE282BD" w:rsidR="00176E9F" w:rsidRPr="008B1288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if|water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type|e|TIP3P&gt;</w:t>
      </w:r>
      <w:r w:rsidR="00792ACA" w:rsidRPr="008B1288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ins w:id="33" w:author="Jesko" w:date="2021-12-17T17:55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The</w:t>
        </w:r>
      </w:ins>
      <w:r w:rsidR="00792ACA"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{ff14SB|force field}</w:t>
      </w:r>
      <w:ins w:id="34" w:author="Jesko" w:date="2021-12-17T17:55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force field</w:t>
        </w:r>
      </w:ins>
      <w:r w:rsidR="00013409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ins w:id="35" w:author="Jesko" w:date="2021-12-17T17:55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</w:t>
        </w:r>
      </w:ins>
      <w:ins w:id="36" w:author="Jesko" w:date="2021-12-17T17:56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>in combination with the {LIPID14|force field} force field</w:t>
        </w:r>
      </w:ins>
      <w:del w:id="37" w:author="Jesko" w:date="2021-12-17T17:55:00Z">
        <w:r w:rsidR="00792ACA" w:rsidRPr="008B1288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>,</w:delText>
        </w:r>
      </w:del>
      <w:ins w:id="38" w:author="Jesko" w:date="2021-12-17T17:55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>.</w:t>
        </w:r>
      </w:ins>
      <w:del w:id="39" w:author="Jesko" w:date="2021-12-17T17:55:00Z">
        <w:r w:rsidR="00792ACA" w:rsidRPr="008B1288" w:rsidDel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otherwise</w:delText>
        </w:r>
      </w:del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&lt;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ELIF|water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type|e|OPC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792ACA"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ins w:id="40" w:author="Jesko" w:date="2021-12-17T17:55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The </w:t>
        </w:r>
      </w:ins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{ff19SB|force field}</w:t>
      </w:r>
      <w:ins w:id="41" w:author="Jesko" w:date="2021-12-17T17:55:00Z">
        <w:r w:rsidR="004D25F8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force field</w:t>
        </w:r>
      </w:ins>
      <w:r w:rsidR="00013409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r w:rsidR="00F02E2B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496A4995" w14:textId="1F01B1B1" w:rsidR="00246166" w:rsidRPr="008B1288" w:rsidDel="00156B2C" w:rsidRDefault="00176E9F" w:rsidP="00A73587">
      <w:pPr>
        <w:jc w:val="both"/>
        <w:rPr>
          <w:del w:id="42" w:author="Jesko" w:date="2021-12-17T17:56:00Z"/>
          <w:rFonts w:ascii="Arial" w:eastAsia="Times New Roman" w:hAnsi="Arial" w:cs="Arial"/>
          <w:sz w:val="20"/>
          <w:szCs w:val="20"/>
          <w:lang w:val="en-US" w:eastAsia="de-DE"/>
        </w:rPr>
      </w:pPr>
      <w:del w:id="43" w:author="Jesko" w:date="2021-12-17T17:56:00Z">
        <w:r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&lt;if|membrane simulation|e|true&gt;</w:delText>
        </w:r>
        <w:r w:rsidR="005868B6"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,</w:delText>
        </w:r>
        <w:r w:rsidR="00D27E70"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5868B6"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the</w:delText>
        </w:r>
        <w:r w:rsidR="006C1B15"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structure</w:delText>
        </w:r>
        <w:r w:rsidR="005868B6"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in combination with the {LIPID14|lipid force field}</w:delText>
        </w:r>
        <w:r w:rsidR="00886E96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was prepared</w:delText>
        </w:r>
        <w:r w:rsidRPr="008B1288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.</w:delText>
        </w:r>
      </w:del>
    </w:p>
    <w:p w14:paraId="32FCEA1C" w14:textId="493B1CF7" w:rsidR="00246166" w:rsidRPr="00A73587" w:rsidDel="00C669E5" w:rsidRDefault="008D3A3F" w:rsidP="00A73587">
      <w:pPr>
        <w:jc w:val="both"/>
        <w:rPr>
          <w:del w:id="44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45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38BD1A31" w14:textId="40C16C31" w:rsidR="008273A4" w:rsidRPr="00A73587" w:rsidDel="00C669E5" w:rsidRDefault="00E86B86" w:rsidP="00A73587">
      <w:pPr>
        <w:jc w:val="both"/>
        <w:rPr>
          <w:del w:id="46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47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[</w:delText>
        </w:r>
        <w:r w:rsidR="00F26DB5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&lt;if|membrane simulation|e|true&gt;</w:delText>
        </w:r>
        <w:r w:rsidR="0072221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During the thermalization period, the time step for all MD simulations was set to {2 fs|dt} with a direct-space, nonbonded cutoff of {9 Å|cut}.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72221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During the production runs,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the</w:delText>
        </w:r>
        <w:r w:rsidR="0072221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6D59A8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ELIF</w:delText>
        </w:r>
        <w:r w:rsidR="006D59A8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|membrane simulation|e|false&gt; </w:delText>
        </w:r>
        <w:r w:rsidR="0072221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The</w:delText>
        </w:r>
        <w:r w:rsidR="00BB68F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]</w:delText>
        </w:r>
        <w:r w:rsidR="0072221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time step for all MD simulations was set to {4 fs|dt} as hydrogen mass repartitioning was used with a direct-space, non-bonded cutoff of {8 Å|cut}.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]</w:delText>
        </w:r>
        <w:r w:rsidR="0072221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</w:del>
    </w:p>
    <w:p w14:paraId="07B4802A" w14:textId="278F12F2" w:rsidR="00DA30CC" w:rsidRPr="00A73587" w:rsidDel="00C669E5" w:rsidRDefault="00DA30CC" w:rsidP="00A73587">
      <w:pPr>
        <w:jc w:val="both"/>
        <w:rPr>
          <w:del w:id="48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49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To cope with long-range interactions, the Particle Mesh Ewald method was used; the SHAKE algorithm was applied to bonds involving hydrogen atoms.</w:delText>
        </w:r>
      </w:del>
    </w:p>
    <w:p w14:paraId="620FEB32" w14:textId="5F315F5C" w:rsidR="008D3A3F" w:rsidRPr="00A73587" w:rsidDel="00C669E5" w:rsidRDefault="008D3A3F" w:rsidP="00A73587">
      <w:pPr>
        <w:jc w:val="both"/>
        <w:rPr>
          <w:del w:id="50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51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4013DF65" w14:textId="7BB414CD" w:rsidR="003E1415" w:rsidRPr="003E1415" w:rsidDel="00C669E5" w:rsidRDefault="003E1415" w:rsidP="003E1415">
      <w:pPr>
        <w:jc w:val="both"/>
        <w:rPr>
          <w:del w:id="52" w:author="Fathoni Musyaffa" w:date="2021-12-17T18:30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53" w:author="Fathoni Musyaffa" w:date="2021-12-17T18:30:00Z">
        <w:r w:rsidRPr="003E1415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reformulation:</w:delText>
        </w:r>
      </w:del>
    </w:p>
    <w:p w14:paraId="5514F903" w14:textId="741559D6" w:rsidR="008273A4" w:rsidRPr="00A73587" w:rsidRDefault="008273A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del w:id="54" w:author="Fathoni Musyaffa" w:date="2021-12-17T18:11:00Z">
        <w:r w:rsidRPr="00A73587" w:rsidDel="006B39C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During the </w:delText>
        </w:r>
      </w:del>
      <w:del w:id="55" w:author="Jesko" w:date="2021-12-17T17:57:00Z">
        <w:r w:rsidR="00CC00D9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{thermalization|period}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, </w:delText>
        </w:r>
      </w:del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ins w:id="56" w:author="Jesko" w:date="2021-12-17T17:57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</w:t>
        </w:r>
      </w:ins>
      <w:ins w:id="57" w:author="Fathoni Musyaffa" w:date="2021-12-17T18:11:00Z">
        <w:r w:rsidR="006B39C5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During </w:t>
        </w:r>
        <w:proofErr w:type="gramStart"/>
        <w:r w:rsidR="006B39C5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the </w:t>
        </w:r>
        <w:r w:rsidR="006B39C5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</w:t>
        </w:r>
      </w:ins>
      <w:ins w:id="58" w:author="Jesko" w:date="2021-12-17T17:57:00Z"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{</w:t>
        </w:r>
        <w:proofErr w:type="spellStart"/>
        <w:proofErr w:type="gramEnd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thermalization|period</w:t>
        </w:r>
        <w:proofErr w:type="spellEnd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},</w:t>
        </w:r>
      </w:ins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 time step for all MD simulations was set to {2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with a direct-space, nonbonded cutoff of {9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  <w:ins w:id="59" w:author="Jesko" w:date="2021-12-17T17:57:00Z"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During the {</w:t>
        </w:r>
        <w:proofErr w:type="spellStart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production|period</w:t>
        </w:r>
        <w:proofErr w:type="spellEnd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},</w:t>
        </w:r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</w:t>
        </w:r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the time step for all MD simulations was set to {4 </w:t>
        </w:r>
        <w:proofErr w:type="spellStart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fs|dt</w:t>
        </w:r>
        <w:proofErr w:type="spellEnd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} as hydrogen mass repartitioning was used with a direct-space, non-bonded cutoff of {8 </w:t>
        </w:r>
        <w:proofErr w:type="spellStart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Å|cut</w:t>
        </w:r>
        <w:proofErr w:type="spellEnd"/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}.</w:t>
        </w:r>
      </w:ins>
      <w:del w:id="60" w:author="Jesko" w:date="2021-12-17T17:57:00Z"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During the </w:delText>
        </w:r>
        <w:r w:rsidR="00C91D0E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{production|period}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, </w:delText>
        </w:r>
      </w:del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ins w:id="61" w:author="Jesko" w:date="2021-12-17T17:58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ELIF</w:t>
        </w:r>
      </w:ins>
      <w:del w:id="62" w:author="Jesko" w:date="2021-12-17T17:58:00Z">
        <w:r w:rsidR="00C91D0E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if</w:delText>
        </w:r>
      </w:del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ins w:id="63" w:author="Jesko" w:date="2021-12-17T17:57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T</w:t>
        </w:r>
      </w:ins>
      <w:del w:id="64" w:author="Jesko" w:date="2021-12-17T17:57:00Z">
        <w:r w:rsidR="00C91D0E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t</w:delText>
        </w:r>
      </w:del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h</w:t>
      </w:r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 step for all MD simulations was set to 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as hydrogen mass repartitioning was used with a direct-space, non-bonded cutoff of {8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</w:p>
    <w:p w14:paraId="450FAF71" w14:textId="3ED24FE6" w:rsidR="00DA30CC" w:rsidRPr="00A73587" w:rsidDel="00C669E5" w:rsidRDefault="00DA30CC" w:rsidP="00A73587">
      <w:pPr>
        <w:jc w:val="both"/>
        <w:rPr>
          <w:del w:id="65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To cope with long-range interactions, the Particle Mesh Ewald method was used; the SHAKE algorithm was applied to bonds involving hydrogen atoms.</w:t>
      </w:r>
    </w:p>
    <w:p w14:paraId="244CB3AA" w14:textId="0D47B903" w:rsidR="008273A4" w:rsidRPr="00A73587" w:rsidRDefault="00802179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66" w:author="Fathoni Musyaffa" w:date="2021-12-17T18:30:00Z">
        <w:r w:rsidRPr="00A73587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---</w:delText>
        </w:r>
      </w:del>
    </w:p>
    <w:p w14:paraId="2940C268" w14:textId="05C84BE7" w:rsidR="00B913AB" w:rsidRPr="00A73587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1CBE2F26" w14:textId="1FADB908" w:rsidR="00AA0AB2" w:rsidRPr="00A73587" w:rsidDel="00C669E5" w:rsidRDefault="001B0358" w:rsidP="00A73587">
      <w:pPr>
        <w:jc w:val="both"/>
        <w:rPr>
          <w:del w:id="67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68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At the beginning, 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{17,500|maxcyc} steps of steepest descent and conjugate gradient</w:delText>
        </w:r>
        <w:r w:rsidR="007C1E1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2234DC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minimization</w:delText>
        </w:r>
        <w:r w:rsidR="007C1E1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were performed.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7C1E1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D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uring </w:delText>
        </w:r>
        <w:r w:rsidR="00E86B8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[</w:delText>
        </w:r>
        <w:r w:rsidR="00996964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&lt;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for each|cycles of minimization print</w:delText>
        </w:r>
        <w:r w:rsidR="00996964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&gt;</w:delText>
        </w:r>
        <w:r w:rsidR="003C77C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{2500|maxcyc}</w:delText>
        </w:r>
        <w:r w:rsidR="007C1E1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,]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steps positional harmonic restraints </w:delText>
        </w:r>
        <w:r w:rsidR="007C1E1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with 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a force constant of </w:delText>
        </w:r>
        <w:r w:rsidR="007C1E1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[&lt;for each|cycles of minimization print 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{25 kcal mol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vertAlign w:val="superscript"/>
            <w:lang w:val="en-US" w:eastAsia="de-DE"/>
          </w:rPr>
          <w:delText>-1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Å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vertAlign w:val="superscript"/>
            <w:lang w:val="en-US" w:eastAsia="de-DE"/>
          </w:rPr>
          <w:delText>-2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|restraint_wt}</w:delText>
        </w:r>
        <w:r w:rsidR="007C1E1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,]</w:delText>
        </w:r>
        <w:r w:rsidR="00AA0AB2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were applied to the {MANUAL_INPUT|(solute atoms) restrainmask}.</w:delText>
        </w:r>
      </w:del>
    </w:p>
    <w:p w14:paraId="61123292" w14:textId="27F98842" w:rsidR="0017286A" w:rsidRPr="00A73587" w:rsidDel="00C669E5" w:rsidRDefault="0017286A" w:rsidP="00A73587">
      <w:pPr>
        <w:jc w:val="both"/>
        <w:rPr>
          <w:del w:id="69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del w:id="70" w:author="Fathoni Musyaffa" w:date="2021-12-17T18:30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08D65C63" w14:textId="62F3C115" w:rsidR="0017286A" w:rsidRPr="003E1415" w:rsidDel="00C669E5" w:rsidRDefault="0017286A" w:rsidP="00A73587">
      <w:pPr>
        <w:jc w:val="both"/>
        <w:rPr>
          <w:del w:id="71" w:author="Fathoni Musyaffa" w:date="2021-12-17T18:30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72" w:author="Fathoni Musyaffa" w:date="2021-12-17T18:30:00Z">
        <w:r w:rsidRPr="003E1415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reformulation:</w:delText>
        </w:r>
      </w:del>
    </w:p>
    <w:p w14:paraId="66E200E0" w14:textId="1D7BBD77" w:rsidR="002234DC" w:rsidRPr="00A73587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At the beginning, {17,500|maxcyc} steps of steepest descent and conjugate gradient </w:t>
      </w:r>
      <w:r w:rsidR="002234D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performed. </w:t>
      </w:r>
    </w:p>
    <w:p w14:paraId="0162122A" w14:textId="79623FA5" w:rsidR="00DE07FC" w:rsidRPr="00A73587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&lt;for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 print&gt;</w:t>
      </w:r>
      <w:r w:rsidR="002234D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, the value of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{2500|maxcyc}</w:t>
      </w:r>
      <w:r w:rsidR="002234D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step is set</w:t>
      </w:r>
      <w:r w:rsidR="005D3D71" w:rsidRPr="00A73587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6D25DA64" w14:textId="34721EF2" w:rsidR="0017286A" w:rsidRPr="00A73587" w:rsidDel="00C669E5" w:rsidRDefault="00DE07FC" w:rsidP="00A73587">
      <w:pPr>
        <w:jc w:val="both"/>
        <w:rPr>
          <w:del w:id="73" w:author="Fathoni Musyaffa" w:date="2021-12-17T18:30:00Z"/>
          <w:rFonts w:ascii="Arial" w:eastAsia="Times New Roman" w:hAnsi="Arial" w:cs="Arial"/>
          <w:sz w:val="20"/>
          <w:szCs w:val="20"/>
          <w:lang w:val="en-US" w:eastAsia="de-DE"/>
        </w:rPr>
      </w:pPr>
      <w:commentRangeStart w:id="74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teps positional harmonic restraints with a force constant of [&lt;for </w:t>
      </w:r>
      <w:proofErr w:type="spellStart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</w:t>
      </w:r>
      <w:r w:rsidR="008B1288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print {25 kcal mol</w:t>
      </w:r>
      <w:r w:rsidR="0017286A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17286A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|restraint_wt},] were applied to the {MANUAL_INPUT</w:t>
      </w:r>
      <w:proofErr w:type="gramStart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  <w:commentRangeEnd w:id="74"/>
      <w:r w:rsidR="00A73587" w:rsidRPr="00A73587">
        <w:rPr>
          <w:rStyle w:val="CommentReference"/>
          <w:sz w:val="20"/>
          <w:szCs w:val="20"/>
        </w:rPr>
        <w:commentReference w:id="74"/>
      </w:r>
    </w:p>
    <w:p w14:paraId="2F9EFBE1" w14:textId="168C4B09" w:rsidR="0017286A" w:rsidRPr="00A73587" w:rsidRDefault="008B1288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del w:id="75" w:author="Fathoni Musyaffa" w:date="2021-12-17T18:30:00Z">
        <w:r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56BC9C1F" w14:textId="266EB400" w:rsidR="00AA0AB2" w:rsidRPr="00A73587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Thermalization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20755EF4" w14:textId="6427F44F" w:rsidR="00307EAE" w:rsidDel="00C669E5" w:rsidRDefault="00307EAE" w:rsidP="00A73587">
      <w:pPr>
        <w:jc w:val="both"/>
        <w:rPr>
          <w:del w:id="76" w:author="Fathoni Musyaffa" w:date="2021-12-17T18:31:00Z"/>
          <w:rFonts w:ascii="Arial" w:hAnsi="Arial" w:cs="Arial"/>
          <w:sz w:val="20"/>
          <w:szCs w:val="20"/>
          <w:lang w:val="en-US"/>
        </w:rPr>
      </w:pPr>
      <w:del w:id="77" w:author="Fathoni Musyaffa" w:date="2021-12-17T18:31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Thereafter, {50</w:delText>
        </w:r>
        <w:r w:rsidR="0012416C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(ps)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|simulation time} [value nstlim* value dt/1000] </w:delText>
        </w:r>
        <w:r w:rsidR="00041907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from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{12,500|nstlim}</w:delText>
        </w:r>
        <w:r w:rsidR="00CD157F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and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{4 fs</w:delText>
        </w:r>
        <w:r w:rsidRPr="00A73587" w:rsidDel="00C669E5">
          <w:rPr>
            <w:sz w:val="20"/>
            <w:szCs w:val="20"/>
            <w:lang w:val="en-US"/>
          </w:rPr>
          <w:delText>|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dt} of </w:delText>
        </w:r>
        <w:r w:rsidR="00E86B86" w:rsidRPr="00A73587" w:rsidDel="00C669E5">
          <w:rPr>
            <w:rFonts w:ascii="Arial" w:hAnsi="Arial" w:cs="Arial"/>
            <w:sz w:val="20"/>
            <w:szCs w:val="20"/>
            <w:lang w:val="en-US"/>
          </w:rPr>
          <w:delText>[</w:delText>
        </w:r>
        <w:r w:rsidR="00041907"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&lt;if|ntp|e|0&gt; {NVT|MD} </w:delText>
        </w:r>
        <w:r w:rsidR="0071248E"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with {0|ntp} </w:delText>
        </w:r>
        <w:r w:rsidR="00041907" w:rsidRPr="00A73587" w:rsidDel="00C669E5">
          <w:rPr>
            <w:rFonts w:ascii="Arial" w:hAnsi="Arial" w:cs="Arial"/>
            <w:sz w:val="20"/>
            <w:szCs w:val="20"/>
            <w:lang w:val="en-US"/>
          </w:rPr>
          <w:delText>&lt;</w:delText>
        </w:r>
        <w:r w:rsidR="0071248E" w:rsidRPr="00A73587" w:rsidDel="00C669E5">
          <w:rPr>
            <w:rFonts w:ascii="Arial" w:hAnsi="Arial" w:cs="Arial"/>
            <w:sz w:val="20"/>
            <w:szCs w:val="20"/>
            <w:lang w:val="en-US"/>
          </w:rPr>
          <w:delText>eli</w:delText>
        </w:r>
        <w:r w:rsidR="00041907" w:rsidRPr="00A73587" w:rsidDel="00C669E5">
          <w:rPr>
            <w:rFonts w:ascii="Arial" w:hAnsi="Arial" w:cs="Arial"/>
            <w:sz w:val="20"/>
            <w:szCs w:val="20"/>
            <w:lang w:val="en-US"/>
          </w:rPr>
          <w:delText>f|ntp|gt|0&gt; {N</w:delText>
        </w:r>
        <w:r w:rsidR="00835A2D" w:rsidRPr="00A73587" w:rsidDel="00C669E5">
          <w:rPr>
            <w:rFonts w:ascii="Arial" w:hAnsi="Arial" w:cs="Arial"/>
            <w:sz w:val="20"/>
            <w:szCs w:val="20"/>
            <w:lang w:val="en-US"/>
          </w:rPr>
          <w:delText>P</w:delText>
        </w:r>
        <w:r w:rsidR="00041907" w:rsidRPr="00A73587" w:rsidDel="00C669E5">
          <w:rPr>
            <w:rFonts w:ascii="Arial" w:hAnsi="Arial" w:cs="Arial"/>
            <w:sz w:val="20"/>
            <w:szCs w:val="20"/>
            <w:lang w:val="en-US"/>
          </w:rPr>
          <w:delText>T|MD}</w:delText>
        </w:r>
        <w:r w:rsidR="00E86B86" w:rsidRPr="00A73587" w:rsidDel="00C669E5">
          <w:rPr>
            <w:rFonts w:ascii="Arial" w:hAnsi="Arial" w:cs="Arial"/>
            <w:sz w:val="20"/>
            <w:szCs w:val="20"/>
            <w:lang w:val="en-US"/>
          </w:rPr>
          <w:delText>]</w:delText>
        </w:r>
        <w:r w:rsidR="00041907"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>were conducted to heat up the system to {100 K|temp0}</w:delText>
        </w:r>
        <w:r w:rsidR="0071248E" w:rsidRPr="00A73587" w:rsidDel="00C669E5">
          <w:rPr>
            <w:rFonts w:ascii="Arial" w:hAnsi="Arial" w:cs="Arial"/>
            <w:sz w:val="20"/>
            <w:szCs w:val="20"/>
            <w:lang w:val="en-US"/>
          </w:rPr>
          <w:delText>.</w:delText>
        </w:r>
      </w:del>
    </w:p>
    <w:p w14:paraId="44912D87" w14:textId="4DB02D4D" w:rsidR="008B1288" w:rsidDel="00C669E5" w:rsidRDefault="008B1288" w:rsidP="00A73587">
      <w:pPr>
        <w:jc w:val="both"/>
        <w:rPr>
          <w:del w:id="78" w:author="Fathoni Musyaffa" w:date="2021-12-17T18:31:00Z"/>
          <w:rFonts w:ascii="Arial" w:hAnsi="Arial" w:cs="Arial"/>
          <w:sz w:val="20"/>
          <w:szCs w:val="20"/>
          <w:lang w:val="en-US"/>
        </w:rPr>
      </w:pPr>
      <w:del w:id="79" w:author="Fathoni Musyaffa" w:date="2021-12-17T18:31:00Z">
        <w:r w:rsidDel="00C669E5">
          <w:rPr>
            <w:rFonts w:ascii="Arial" w:hAnsi="Arial" w:cs="Arial"/>
            <w:sz w:val="20"/>
            <w:szCs w:val="20"/>
            <w:lang w:val="en-US"/>
          </w:rPr>
          <w:delText>---</w:delText>
        </w:r>
      </w:del>
    </w:p>
    <w:p w14:paraId="6F5A923F" w14:textId="36FB3594" w:rsidR="00101B81" w:rsidRPr="003E1415" w:rsidDel="00C669E5" w:rsidRDefault="00101B81" w:rsidP="00A73587">
      <w:pPr>
        <w:jc w:val="both"/>
        <w:rPr>
          <w:del w:id="80" w:author="Fathoni Musyaffa" w:date="2021-12-17T18:31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81" w:author="Fathoni Musyaffa" w:date="2021-12-17T18:31:00Z">
        <w:r w:rsidRPr="003E1415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reformulation:</w:delText>
        </w:r>
      </w:del>
    </w:p>
    <w:p w14:paraId="21984B01" w14:textId="0F378A7E" w:rsidR="009A22D0" w:rsidRDefault="008B1288" w:rsidP="008B1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Thereafter, {50 (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)|simulation time} </w:t>
      </w:r>
      <w:ins w:id="82" w:author="Jesko" w:date="2021-12-17T17:58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of {NVT|MD} simulations </w:t>
        </w:r>
      </w:ins>
      <w:r w:rsidR="009A22D0">
        <w:rPr>
          <w:rFonts w:ascii="Arial" w:eastAsia="Times New Roman" w:hAnsi="Arial" w:cs="Arial"/>
          <w:sz w:val="20"/>
          <w:szCs w:val="20"/>
          <w:lang w:val="en-US" w:eastAsia="de-DE"/>
        </w:rPr>
        <w:t>were conducted</w:t>
      </w:r>
      <w:ins w:id="83" w:author="Jesko" w:date="2021-12-17T17:58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.</w:t>
        </w:r>
      </w:ins>
      <w:del w:id="84" w:author="Jesko" w:date="2021-12-17T17:58:00Z">
        <w:r w:rsidR="008464F0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, this number is</w:delText>
        </w:r>
        <w:r w:rsidR="009A22D0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derived from the formula 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[value nstlim* value dt/1000] </w:delText>
        </w:r>
        <w:r w:rsidR="00A128AC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with</w:delText>
        </w:r>
        <w:r w:rsidR="009A22D0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parameter</w:delText>
        </w:r>
        <w:r w:rsidR="00A128AC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s 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{12,500|nstlim} and {4 fs</w:delText>
        </w:r>
        <w:r w:rsidRPr="00A73587" w:rsidDel="00156B2C">
          <w:rPr>
            <w:sz w:val="20"/>
            <w:szCs w:val="20"/>
            <w:lang w:val="en-US"/>
          </w:rPr>
          <w:delText>|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>dt}</w:delText>
        </w:r>
        <w:r w:rsidR="009A22D0" w:rsidDel="00156B2C">
          <w:rPr>
            <w:rFonts w:ascii="Arial" w:hAnsi="Arial" w:cs="Arial"/>
            <w:sz w:val="20"/>
            <w:szCs w:val="20"/>
            <w:lang w:val="en-US"/>
          </w:rPr>
          <w:delText>. There are certain conditions:</w:delText>
        </w:r>
      </w:del>
    </w:p>
    <w:p w14:paraId="57480915" w14:textId="72A482FC" w:rsidR="009A22D0" w:rsidDel="00156B2C" w:rsidRDefault="008B1288" w:rsidP="008B1288">
      <w:pPr>
        <w:jc w:val="both"/>
        <w:rPr>
          <w:del w:id="85" w:author="Jesko" w:date="2021-12-17T17:59:00Z"/>
          <w:rFonts w:ascii="Arial" w:hAnsi="Arial" w:cs="Arial"/>
          <w:sz w:val="20"/>
          <w:szCs w:val="20"/>
          <w:lang w:val="en-US"/>
        </w:rPr>
      </w:pPr>
      <w:del w:id="86" w:author="Jesko" w:date="2021-12-17T17:59:00Z"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>&lt;if|ntp|e|0&gt;</w:delText>
        </w:r>
        <w:r w:rsidR="002952CC" w:rsidDel="00156B2C">
          <w:rPr>
            <w:rFonts w:ascii="Arial" w:hAnsi="Arial" w:cs="Arial"/>
            <w:sz w:val="20"/>
            <w:szCs w:val="20"/>
            <w:lang w:val="en-US"/>
          </w:rPr>
          <w:delText>,</w:delText>
        </w:r>
        <w:r w:rsidR="009A22D0" w:rsidDel="00156B2C">
          <w:rPr>
            <w:rFonts w:ascii="Arial" w:hAnsi="Arial" w:cs="Arial"/>
            <w:sz w:val="20"/>
            <w:szCs w:val="20"/>
            <w:lang w:val="en-US"/>
          </w:rPr>
          <w:delText xml:space="preserve"> then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 xml:space="preserve"> {NVT|MD} with {0|ntp}</w:delText>
        </w:r>
        <w:r w:rsidR="002952CC" w:rsidDel="00156B2C">
          <w:rPr>
            <w:rFonts w:ascii="Arial" w:hAnsi="Arial" w:cs="Arial"/>
            <w:sz w:val="20"/>
            <w:szCs w:val="20"/>
            <w:lang w:val="en-US"/>
          </w:rPr>
          <w:delText xml:space="preserve"> was performed</w:delText>
        </w:r>
        <w:r w:rsidR="009A22D0" w:rsidDel="00156B2C">
          <w:rPr>
            <w:rFonts w:ascii="Arial" w:hAnsi="Arial" w:cs="Arial"/>
            <w:sz w:val="20"/>
            <w:szCs w:val="20"/>
            <w:lang w:val="en-US"/>
          </w:rPr>
          <w:delText>, or else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 xml:space="preserve"> &lt;elif|ntp|gt|0&gt;</w:delText>
        </w:r>
        <w:r w:rsidR="002952CC" w:rsidDel="00156B2C">
          <w:rPr>
            <w:rFonts w:ascii="Arial" w:hAnsi="Arial" w:cs="Arial"/>
            <w:sz w:val="20"/>
            <w:szCs w:val="20"/>
            <w:lang w:val="en-US"/>
          </w:rPr>
          <w:delText>,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  <w:r w:rsidR="009A22D0" w:rsidDel="00156B2C">
          <w:rPr>
            <w:rFonts w:ascii="Arial" w:hAnsi="Arial" w:cs="Arial"/>
            <w:sz w:val="20"/>
            <w:szCs w:val="20"/>
            <w:lang w:val="en-US"/>
          </w:rPr>
          <w:delText xml:space="preserve">then 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>{NPT|MD}</w:delText>
        </w:r>
        <w:r w:rsidR="002952CC" w:rsidDel="00156B2C">
          <w:rPr>
            <w:rFonts w:ascii="Arial" w:hAnsi="Arial" w:cs="Arial"/>
            <w:sz w:val="20"/>
            <w:szCs w:val="20"/>
            <w:lang w:val="en-US"/>
          </w:rPr>
          <w:delText xml:space="preserve"> was performed.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</w:del>
    </w:p>
    <w:p w14:paraId="1119C6E2" w14:textId="5962AB66" w:rsidR="008B1288" w:rsidRDefault="009A22D0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system is then </w:t>
      </w:r>
      <w:r w:rsidR="008B1288" w:rsidRPr="00A73587">
        <w:rPr>
          <w:rFonts w:ascii="Arial" w:hAnsi="Arial" w:cs="Arial"/>
          <w:sz w:val="20"/>
          <w:szCs w:val="20"/>
          <w:lang w:val="en-US"/>
        </w:rPr>
        <w:t>heat</w:t>
      </w:r>
      <w:r>
        <w:rPr>
          <w:rFonts w:ascii="Arial" w:hAnsi="Arial" w:cs="Arial"/>
          <w:sz w:val="20"/>
          <w:szCs w:val="20"/>
          <w:lang w:val="en-US"/>
        </w:rPr>
        <w:t>ed</w:t>
      </w:r>
      <w:r w:rsidR="008B1288" w:rsidRPr="00A73587">
        <w:rPr>
          <w:rFonts w:ascii="Arial" w:hAnsi="Arial" w:cs="Arial"/>
          <w:sz w:val="20"/>
          <w:szCs w:val="20"/>
          <w:lang w:val="en-US"/>
        </w:rPr>
        <w:t xml:space="preserve"> up to {100 K|temp0}.</w:t>
      </w:r>
    </w:p>
    <w:p w14:paraId="0C1A12FB" w14:textId="2016D0AE" w:rsidR="008B1288" w:rsidRPr="00A73587" w:rsidDel="00C669E5" w:rsidRDefault="008B1288" w:rsidP="00A73587">
      <w:pPr>
        <w:jc w:val="both"/>
        <w:rPr>
          <w:del w:id="87" w:author="Fathoni Musyaffa" w:date="2021-12-17T18:31:00Z"/>
          <w:rFonts w:ascii="Arial" w:hAnsi="Arial" w:cs="Arial"/>
          <w:sz w:val="20"/>
          <w:szCs w:val="20"/>
          <w:lang w:val="en-US"/>
        </w:rPr>
      </w:pPr>
      <w:del w:id="88" w:author="Fathoni Musyaffa" w:date="2021-12-17T18:31:00Z">
        <w:r w:rsidDel="00C669E5">
          <w:rPr>
            <w:rFonts w:ascii="Arial" w:hAnsi="Arial" w:cs="Arial"/>
            <w:sz w:val="20"/>
            <w:szCs w:val="20"/>
            <w:lang w:val="en-US"/>
          </w:rPr>
          <w:delText>---</w:delText>
        </w:r>
      </w:del>
    </w:p>
    <w:p w14:paraId="202E50FA" w14:textId="76C7C7BF" w:rsidR="00F010F0" w:rsidDel="00C669E5" w:rsidRDefault="00D821F4" w:rsidP="00A73587">
      <w:pPr>
        <w:jc w:val="both"/>
        <w:rPr>
          <w:del w:id="89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90" w:author="Fathoni Musyaffa" w:date="2021-12-17T18:31:00Z"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>The previous step is followed by</w:delText>
        </w:r>
        <w:r w:rsidR="0036063E"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  <w:r w:rsidR="0036063E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{</w:delText>
        </w:r>
        <w:r w:rsidR="00F010F0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300</w:delText>
        </w:r>
        <w:r w:rsidR="0036063E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|simulation time}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[value nstlim* value dt/1000] ps</w:delText>
        </w:r>
        <w:r w:rsidR="00F010F0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from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>{75,000|nstlim}</w:delText>
        </w:r>
        <w:r w:rsidR="00F010F0"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 and 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>{4 fs| dt} simulations to adjust the density of the simulation box to a pressure of {1 atm|pres0} and to heat the system to {300 K|temp0}. During these steps, a harmonic potential with a force constant of {10 kcal mol</w:delText>
        </w:r>
        <w:r w:rsidRPr="00A73587" w:rsidDel="00C669E5">
          <w:rPr>
            <w:rFonts w:ascii="Arial" w:hAnsi="Arial" w:cs="Arial"/>
            <w:sz w:val="20"/>
            <w:szCs w:val="20"/>
            <w:vertAlign w:val="superscript"/>
            <w:lang w:val="en-US"/>
          </w:rPr>
          <w:delText>-1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 Å</w:delText>
        </w:r>
        <w:r w:rsidRPr="00A73587" w:rsidDel="00C669E5">
          <w:rPr>
            <w:rFonts w:ascii="Arial" w:hAnsi="Arial" w:cs="Arial"/>
            <w:sz w:val="20"/>
            <w:szCs w:val="20"/>
            <w:vertAlign w:val="superscript"/>
            <w:lang w:val="en-US"/>
          </w:rPr>
          <w:delText>-2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|restraint_wt} was applied to the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{MANUAL_INPUT|(solute atoms) restrainmask}. </w:delText>
        </w:r>
      </w:del>
    </w:p>
    <w:p w14:paraId="00D4D3E2" w14:textId="5DB7163A" w:rsidR="008464F0" w:rsidDel="00C669E5" w:rsidRDefault="008464F0" w:rsidP="00A73587">
      <w:pPr>
        <w:jc w:val="both"/>
        <w:rPr>
          <w:del w:id="91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92" w:author="Fathoni Musyaffa" w:date="2021-12-17T18:31:00Z">
        <w:r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10C3FF27" w14:textId="4F0FBDB8" w:rsidR="008464F0" w:rsidRPr="003E1415" w:rsidDel="00C669E5" w:rsidRDefault="008464F0" w:rsidP="00A73587">
      <w:pPr>
        <w:jc w:val="both"/>
        <w:rPr>
          <w:del w:id="93" w:author="Fathoni Musyaffa" w:date="2021-12-17T18:31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94" w:author="Fathoni Musyaffa" w:date="2021-12-17T18:31:00Z">
        <w:r w:rsidRPr="003E1415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reformulation:</w:delText>
        </w:r>
      </w:del>
    </w:p>
    <w:p w14:paraId="07A09A9B" w14:textId="5D1060CF" w:rsidR="008464F0" w:rsidRDefault="008464F0" w:rsidP="008464F0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hAnsi="Arial" w:cs="Arial"/>
          <w:sz w:val="20"/>
          <w:szCs w:val="20"/>
          <w:lang w:val="en-US"/>
        </w:rPr>
        <w:t xml:space="preserve">The previous step is followed by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{300|simulation time}</w:t>
      </w:r>
      <w:del w:id="95" w:author="Jesko" w:date="2021-12-17T17:59:00Z">
        <w:r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, calculated by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[value nstlim* value dt/1000] ps </w:delText>
        </w:r>
        <w:r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using the parameters of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 xml:space="preserve">{75,000|nstlim} and {4 fs| dt} </w:delText>
        </w:r>
      </w:del>
      <w:r w:rsidRPr="00A73587">
        <w:rPr>
          <w:rFonts w:ascii="Arial" w:hAnsi="Arial" w:cs="Arial"/>
          <w:sz w:val="20"/>
          <w:szCs w:val="20"/>
          <w:lang w:val="en-US"/>
        </w:rPr>
        <w:t>simulations to adjust the density of the simulation box to a pressure of {1 atm|pres0} and to heat the system to {300 K|temp0}. During these steps, a harmonic potential with a force constant of {10 kcal mol</w:t>
      </w:r>
      <w:r w:rsidRPr="00A73587">
        <w:rPr>
          <w:rFonts w:ascii="Arial" w:hAnsi="Arial" w:cs="Arial"/>
          <w:sz w:val="20"/>
          <w:szCs w:val="20"/>
          <w:vertAlign w:val="superscript"/>
          <w:lang w:val="en-US"/>
        </w:rPr>
        <w:t>-1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Å</w:t>
      </w:r>
      <w:r w:rsidRPr="00A73587">
        <w:rPr>
          <w:rFonts w:ascii="Arial" w:hAnsi="Arial" w:cs="Arial"/>
          <w:sz w:val="20"/>
          <w:szCs w:val="20"/>
          <w:vertAlign w:val="superscript"/>
          <w:lang w:val="en-US"/>
        </w:rPr>
        <w:t>-2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|restraint_wt} was applied to the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{MANUAL_INPUT</w:t>
      </w:r>
      <w:proofErr w:type="gram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</w:p>
    <w:p w14:paraId="0B2E6DEC" w14:textId="409F6FB8" w:rsidR="008464F0" w:rsidDel="00C669E5" w:rsidRDefault="008464F0" w:rsidP="00A73587">
      <w:pPr>
        <w:jc w:val="both"/>
        <w:rPr>
          <w:del w:id="96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</w:p>
    <w:p w14:paraId="378F2391" w14:textId="3C9207A7" w:rsidR="008464F0" w:rsidRPr="00A73587" w:rsidDel="00C669E5" w:rsidRDefault="008464F0" w:rsidP="00A73587">
      <w:pPr>
        <w:jc w:val="both"/>
        <w:rPr>
          <w:del w:id="97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98" w:author="Fathoni Musyaffa" w:date="2021-12-17T18:31:00Z">
        <w:r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489010C6" w14:textId="65F5743E" w:rsidR="00F64A45" w:rsidDel="00C669E5" w:rsidRDefault="00F64A45" w:rsidP="00A73587">
      <w:pPr>
        <w:jc w:val="both"/>
        <w:rPr>
          <w:del w:id="99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100" w:author="Fathoni Musyaffa" w:date="2021-12-17T18:31:00Z"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As the final step in thermalization, {300</w:delText>
        </w:r>
        <w:r w:rsidR="0012416C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(ps)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|simulation time} [value nstlim* value dt/1000] from {75,000|nstlim} and {4 fs|dt} 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of </w:delText>
        </w:r>
        <w:r w:rsidR="00E86B86" w:rsidRPr="00A73587" w:rsidDel="00C669E5">
          <w:rPr>
            <w:rFonts w:ascii="Arial" w:hAnsi="Arial" w:cs="Arial"/>
            <w:sz w:val="20"/>
            <w:szCs w:val="20"/>
            <w:lang w:val="en-US"/>
          </w:rPr>
          <w:delText>[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>&lt;if|ntp|e|0&gt; {NVT|MD} with {0|ntp} &lt;elif|ntp|gt|0&gt; {NPT|MD}</w:delText>
        </w:r>
        <w:r w:rsidR="00E86B86" w:rsidRPr="00A73587" w:rsidDel="00C669E5">
          <w:rPr>
            <w:rFonts w:ascii="Arial" w:hAnsi="Arial" w:cs="Arial"/>
            <w:sz w:val="20"/>
            <w:szCs w:val="20"/>
            <w:lang w:val="en-US"/>
          </w:rPr>
          <w:delText>]</w:delText>
        </w:r>
        <w:r w:rsidRPr="00A73587" w:rsidDel="00C669E5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simulations were performed while gradually reducing the restraint forces of {MANUAL_INPUT|(solute atoms) restrainmask} to {0 kcal mol</w:delText>
        </w:r>
        <w:r w:rsidRPr="00A73587" w:rsidDel="00C669E5">
          <w:rPr>
            <w:rFonts w:ascii="Arial" w:eastAsia="Times New Roman" w:hAnsi="Arial" w:cs="Arial"/>
            <w:sz w:val="20"/>
            <w:szCs w:val="20"/>
            <w:vertAlign w:val="superscript"/>
            <w:lang w:val="en-US" w:eastAsia="de-DE"/>
          </w:rPr>
          <w:delText>-1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Å</w:delText>
        </w:r>
        <w:r w:rsidRPr="00A73587" w:rsidDel="00C669E5">
          <w:rPr>
            <w:rFonts w:ascii="Arial" w:eastAsia="Times New Roman" w:hAnsi="Arial" w:cs="Arial"/>
            <w:sz w:val="20"/>
            <w:szCs w:val="20"/>
            <w:vertAlign w:val="superscript"/>
            <w:lang w:val="en-US" w:eastAsia="de-DE"/>
          </w:rPr>
          <w:delText>-2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|restraint_wt} within the first</w:delText>
        </w:r>
        <w:r w:rsidR="0066781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{</w:delText>
        </w:r>
        <w:r w:rsidR="000E4D83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1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00</w:delText>
        </w:r>
        <w:r w:rsidR="0066781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(ps)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|simulation time} [value nstlim* value dt/1000] </w:delText>
        </w:r>
        <w:r w:rsidR="0066781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from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{25,000|nstlim}</w:delText>
        </w:r>
        <w:r w:rsidR="00667816"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and </w:delText>
        </w:r>
        <w:r w:rsidRPr="00A73587"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{4 fs|dt} of this step. </w:delText>
        </w:r>
      </w:del>
    </w:p>
    <w:p w14:paraId="205878F7" w14:textId="0FE79AC6" w:rsidR="008464F0" w:rsidDel="00C669E5" w:rsidRDefault="008464F0" w:rsidP="00A73587">
      <w:pPr>
        <w:jc w:val="both"/>
        <w:rPr>
          <w:del w:id="101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102" w:author="Fathoni Musyaffa" w:date="2021-12-17T18:31:00Z">
        <w:r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09868E59" w14:textId="2458669E" w:rsidR="003E1415" w:rsidRPr="003E1415" w:rsidDel="00C669E5" w:rsidRDefault="003E1415" w:rsidP="00A73587">
      <w:pPr>
        <w:jc w:val="both"/>
        <w:rPr>
          <w:del w:id="103" w:author="Fathoni Musyaffa" w:date="2021-12-17T18:31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104" w:author="Fathoni Musyaffa" w:date="2021-12-17T18:31:00Z">
        <w:r w:rsidRPr="003E1415" w:rsidDel="00C669E5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reformulation:</w:delText>
        </w:r>
      </w:del>
    </w:p>
    <w:p w14:paraId="0AB61AF8" w14:textId="59A2E546" w:rsidR="00E13E4E" w:rsidDel="00156B2C" w:rsidRDefault="008464F0" w:rsidP="00156B2C">
      <w:pPr>
        <w:jc w:val="both"/>
        <w:rPr>
          <w:del w:id="105" w:author="Jesko" w:date="2021-12-17T18:00:00Z"/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As the final step in thermalization, {300 (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)|simulation time}</w:t>
      </w:r>
      <w:ins w:id="106" w:author="Jesko" w:date="2021-12-17T18:00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{NVT|MD}</w:t>
        </w:r>
      </w:ins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ins w:id="107" w:author="Jesko" w:date="2021-12-17T18:00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simulations were</w:t>
        </w:r>
      </w:ins>
      <w:del w:id="108" w:author="Jesko" w:date="2021-12-17T18:00:00Z">
        <w:r w:rsidR="00E13E4E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is</w:delText>
        </w:r>
      </w:del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performed</w:t>
      </w:r>
      <w:ins w:id="109" w:author="Jesko" w:date="2021-12-17T18:00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.</w:t>
        </w:r>
      </w:ins>
      <w:del w:id="110" w:author="Jesko" w:date="2021-12-17T18:00:00Z">
        <w:r w:rsidR="00E13E4E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and this duration is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E13E4E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calculated by</w:delText>
        </w:r>
        <w:r w:rsidR="00E13E4E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="00E13E4E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[value nstlim* value dt/1000] </w:delText>
        </w:r>
        <w:r w:rsidR="00E13E4E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using the parameters of</w:delText>
        </w:r>
        <w:r w:rsidR="00E13E4E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{75,000|nstlim} and {4 fs|dt}</w:delText>
        </w:r>
        <w:r w:rsidR="00E13E4E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.</w:delText>
        </w:r>
      </w:del>
    </w:p>
    <w:p w14:paraId="7691B6B1" w14:textId="25E40717" w:rsidR="00E114D1" w:rsidRDefault="008464F0" w:rsidP="00156B2C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del w:id="111" w:author="Jesko" w:date="2021-12-17T18:00:00Z"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>&lt;if|ntp|e|0&gt;</w:delText>
        </w:r>
        <w:r w:rsidR="00830F12" w:rsidDel="00156B2C">
          <w:rPr>
            <w:rFonts w:ascii="Arial" w:hAnsi="Arial" w:cs="Arial"/>
            <w:sz w:val="20"/>
            <w:szCs w:val="20"/>
            <w:lang w:val="en-US"/>
          </w:rPr>
          <w:delText xml:space="preserve">, then 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>{NVT|MD} with {0|ntp}</w:delText>
        </w:r>
        <w:r w:rsidR="00D6140C" w:rsidDel="00156B2C">
          <w:rPr>
            <w:rFonts w:ascii="Arial" w:hAnsi="Arial" w:cs="Arial"/>
            <w:sz w:val="20"/>
            <w:szCs w:val="20"/>
            <w:lang w:val="en-US"/>
          </w:rPr>
          <w:delText xml:space="preserve"> is performed</w:delText>
        </w:r>
        <w:r w:rsidR="00830F12" w:rsidDel="00156B2C">
          <w:rPr>
            <w:rFonts w:ascii="Arial" w:hAnsi="Arial" w:cs="Arial"/>
            <w:sz w:val="20"/>
            <w:szCs w:val="20"/>
            <w:lang w:val="en-US"/>
          </w:rPr>
          <w:delText>.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 xml:space="preserve"> &lt;elif|ntp|gt|0&gt;</w:delText>
        </w:r>
        <w:r w:rsidR="00830F12" w:rsidDel="00156B2C">
          <w:rPr>
            <w:rFonts w:ascii="Arial" w:hAnsi="Arial" w:cs="Arial"/>
            <w:sz w:val="20"/>
            <w:szCs w:val="20"/>
            <w:lang w:val="en-US"/>
          </w:rPr>
          <w:delText xml:space="preserve">, </w:delText>
        </w:r>
        <w:r w:rsidRPr="00A73587" w:rsidDel="00156B2C">
          <w:rPr>
            <w:rFonts w:ascii="Arial" w:hAnsi="Arial" w:cs="Arial"/>
            <w:sz w:val="20"/>
            <w:szCs w:val="20"/>
            <w:lang w:val="en-US"/>
          </w:rPr>
          <w:delText xml:space="preserve">{NPT|MD} 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simulation </w:delText>
        </w:r>
        <w:r w:rsidR="006418FA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is</w:delText>
        </w:r>
        <w:r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performed</w:delText>
        </w:r>
        <w:r w:rsidR="00E114D1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.</w:delText>
        </w:r>
      </w:del>
    </w:p>
    <w:p w14:paraId="4292C2D0" w14:textId="23BE28EB" w:rsidR="008464F0" w:rsidDel="00C669E5" w:rsidRDefault="00E114D1" w:rsidP="00A73587">
      <w:pPr>
        <w:jc w:val="both"/>
        <w:rPr>
          <w:del w:id="112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113" w:author="Jesko" w:date="2021-12-17T18:00:00Z">
        <w:r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>The MD simulation is</w:delText>
        </w:r>
      </w:del>
      <w:ins w:id="114" w:author="Jesko" w:date="2021-12-17T18:00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During</w:t>
        </w:r>
      </w:ins>
      <w:ins w:id="115" w:author="Jesko" w:date="2021-12-17T18:01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this</w:t>
        </w:r>
      </w:ins>
      <w:ins w:id="116" w:author="Fathoni Musyaffa" w:date="2021-12-17T18:19:00Z">
        <w:r w:rsidR="00A675AF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process</w:t>
        </w:r>
      </w:ins>
      <w:ins w:id="117" w:author="Jesko" w:date="2021-12-17T18:01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,</w:t>
        </w:r>
      </w:ins>
      <w:del w:id="118" w:author="Jesko" w:date="2021-12-17T18:01:00Z">
        <w:r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performed</w:delText>
        </w:r>
        <w:r w:rsidR="008464F0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while</w:delText>
        </w:r>
      </w:del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del w:id="119" w:author="Jesko" w:date="2021-12-17T18:01:00Z">
        <w:r w:rsidR="008464F0" w:rsidRPr="00A73587" w:rsidDel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gradually reducing </w:delText>
        </w:r>
      </w:del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 restraint forces of {MANUAL_INPUT|(solute atoms) </w:t>
      </w:r>
      <w:proofErr w:type="spellStart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ins w:id="120" w:author="Jesko" w:date="2021-12-17T18:01:00Z"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were </w:t>
        </w:r>
        <w:r w:rsidR="00156B2C" w:rsidRPr="00A73587">
          <w:rPr>
            <w:rFonts w:ascii="Arial" w:eastAsia="Times New Roman" w:hAnsi="Arial" w:cs="Arial"/>
            <w:sz w:val="20"/>
            <w:szCs w:val="20"/>
            <w:lang w:val="en-US" w:eastAsia="de-DE"/>
          </w:rPr>
          <w:t>gradually reduc</w:t>
        </w:r>
        <w:r w:rsidR="00156B2C">
          <w:rPr>
            <w:rFonts w:ascii="Arial" w:eastAsia="Times New Roman" w:hAnsi="Arial" w:cs="Arial"/>
            <w:sz w:val="20"/>
            <w:szCs w:val="20"/>
            <w:lang w:val="en-US" w:eastAsia="de-DE"/>
          </w:rPr>
          <w:t>ed</w:t>
        </w:r>
      </w:ins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to {0 kcal mol</w:t>
      </w:r>
      <w:r w:rsidR="008464F0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8464F0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|restraint_wt} within the first {100 (</w:t>
      </w:r>
      <w:proofErr w:type="spellStart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)|simulation time}</w:t>
      </w:r>
      <w:ins w:id="121" w:author="Jesko" w:date="2021-12-17T18:02:00Z">
        <w:r w:rsidR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t>.</w:t>
        </w:r>
      </w:ins>
      <w:del w:id="122" w:author="Jesko" w:date="2021-12-17T18:02:00Z">
        <w:r w:rsidR="00830F12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, which is calculated using the formula </w:delText>
        </w:r>
        <w:r w:rsidR="008464F0" w:rsidRPr="00A73587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[value nstlim* value dt/1000] </w:delText>
        </w:r>
        <w:r w:rsidR="00830F12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>with parameters of</w:delText>
        </w:r>
        <w:r w:rsidR="008464F0" w:rsidRPr="00A73587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{25,000|nstlim} and {4 fs|dt} </w:delText>
        </w:r>
        <w:r w:rsidR="00830F12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for </w:delText>
        </w:r>
        <w:r w:rsidR="008464F0" w:rsidRPr="00A73587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>this step.</w:delText>
        </w:r>
      </w:del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27E0E72F" w14:textId="672FBF11" w:rsidR="008464F0" w:rsidRPr="00A73587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del w:id="123" w:author="Fathoni Musyaffa" w:date="2021-12-17T18:31:00Z">
        <w:r w:rsidDel="00C669E5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0B13D079" w14:textId="2EF6B385" w:rsidR="00EB2DB1" w:rsidRPr="00A73587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="007A6DA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Production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72EC041C" w14:textId="07FC3213" w:rsidR="009B526B" w:rsidDel="00974C01" w:rsidRDefault="00A61EB4" w:rsidP="00A73587">
      <w:pPr>
        <w:jc w:val="both"/>
        <w:rPr>
          <w:del w:id="124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125" w:author="Fathoni Musyaffa" w:date="2021-12-17T18:31:00Z">
        <w:r w:rsidRPr="00A73587" w:rsidDel="00974C01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Afterward, {5|overall repetitions} independent production runs of </w:delText>
        </w:r>
        <w:r w:rsidR="00E86B86" w:rsidRPr="00A73587" w:rsidDel="00974C01">
          <w:rPr>
            <w:rFonts w:ascii="Arial" w:eastAsia="Times New Roman" w:hAnsi="Arial" w:cs="Arial"/>
            <w:sz w:val="20"/>
            <w:szCs w:val="20"/>
            <w:lang w:val="en-US" w:eastAsia="de-DE"/>
          </w:rPr>
          <w:delText>[</w:delText>
        </w:r>
        <w:r w:rsidRPr="00A73587" w:rsidDel="00974C01">
          <w:rPr>
            <w:rFonts w:ascii="Arial" w:hAnsi="Arial" w:cs="Arial"/>
            <w:sz w:val="20"/>
            <w:szCs w:val="20"/>
            <w:lang w:val="en-US"/>
          </w:rPr>
          <w:delText>&lt;if|ntp|e|0&gt; {NVT|MD} with {0|ntp} &lt;elif|ntp|gt|0&gt; {NPT|MD}</w:delText>
        </w:r>
        <w:r w:rsidR="00E86B86" w:rsidRPr="00A73587" w:rsidDel="00974C01">
          <w:rPr>
            <w:rFonts w:ascii="Arial" w:hAnsi="Arial" w:cs="Arial"/>
            <w:sz w:val="20"/>
            <w:szCs w:val="20"/>
            <w:lang w:val="en-US"/>
          </w:rPr>
          <w:delText>]</w:delText>
        </w:r>
        <w:r w:rsidRPr="00A73587" w:rsidDel="00974C01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  <w:r w:rsidRPr="00A73587" w:rsidDel="00974C01">
          <w:rPr>
            <w:rFonts w:ascii="Arial" w:eastAsia="Times New Roman" w:hAnsi="Arial" w:cs="Arial"/>
            <w:sz w:val="20"/>
            <w:szCs w:val="20"/>
            <w:lang w:val="en-US" w:eastAsia="de-DE"/>
          </w:rPr>
          <w:delText>simulations with {2|simulation time}  [value nstlim* value dt/1.000.000] ns from {500,000|nstlim} and {4 fs|dt} length each were performed.</w:delText>
        </w:r>
        <w:r w:rsidR="009B526B" w:rsidDel="00974C01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</w:delText>
        </w:r>
      </w:del>
    </w:p>
    <w:p w14:paraId="79AD4ACA" w14:textId="04B27F2E" w:rsidR="009B526B" w:rsidDel="00974C01" w:rsidRDefault="009B526B" w:rsidP="00A73587">
      <w:pPr>
        <w:jc w:val="both"/>
        <w:rPr>
          <w:del w:id="126" w:author="Fathoni Musyaffa" w:date="2021-12-17T18:31:00Z"/>
          <w:rFonts w:ascii="Arial" w:eastAsia="Times New Roman" w:hAnsi="Arial" w:cs="Arial"/>
          <w:sz w:val="20"/>
          <w:szCs w:val="20"/>
          <w:lang w:val="en-US" w:eastAsia="de-DE"/>
        </w:rPr>
      </w:pPr>
      <w:del w:id="127" w:author="Fathoni Musyaffa" w:date="2021-12-17T18:31:00Z">
        <w:r w:rsidDel="00974C01">
          <w:rPr>
            <w:rFonts w:ascii="Arial" w:eastAsia="Times New Roman" w:hAnsi="Arial" w:cs="Arial"/>
            <w:sz w:val="20"/>
            <w:szCs w:val="20"/>
            <w:lang w:val="en-US" w:eastAsia="de-DE"/>
          </w:rPr>
          <w:delText>---</w:delText>
        </w:r>
      </w:del>
    </w:p>
    <w:p w14:paraId="30DB0BAA" w14:textId="1071CBB8" w:rsidR="003F1F4D" w:rsidRPr="00D16381" w:rsidDel="00974C01" w:rsidRDefault="003F1F4D" w:rsidP="00A73587">
      <w:pPr>
        <w:jc w:val="both"/>
        <w:rPr>
          <w:del w:id="128" w:author="Fathoni Musyaffa" w:date="2021-12-17T18:31:00Z"/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del w:id="129" w:author="Fathoni Musyaffa" w:date="2021-12-17T18:31:00Z">
        <w:r w:rsidRPr="00D16381" w:rsidDel="00974C01">
          <w:rPr>
            <w:rFonts w:ascii="Arial" w:eastAsia="Times New Roman" w:hAnsi="Arial" w:cs="Arial"/>
            <w:i/>
            <w:iCs/>
            <w:sz w:val="20"/>
            <w:szCs w:val="20"/>
            <w:lang w:val="en-US" w:eastAsia="de-DE"/>
          </w:rPr>
          <w:delText>Proposed reformulation</w:delText>
        </w:r>
      </w:del>
    </w:p>
    <w:p w14:paraId="34F2F4F3" w14:textId="61F6052C" w:rsidR="009B526B" w:rsidRDefault="009B526B" w:rsidP="009B526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Afterward, {5|overall repetitions} </w:t>
      </w:r>
      <w:del w:id="130" w:author="Jesko" w:date="2021-12-17T18:02:00Z">
        <w:r w:rsidR="008545A8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>of</w:delText>
        </w:r>
      </w:del>
      <w:r w:rsidR="008545A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independent production</w:t>
      </w:r>
      <w:ins w:id="131" w:author="Jesko" w:date="2021-12-17T18:02:00Z">
        <w:r w:rsidR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{NVT|MD}</w:t>
        </w:r>
      </w:ins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>simulations were performed.</w:t>
      </w:r>
    </w:p>
    <w:p w14:paraId="2F35F23E" w14:textId="19F4FF71" w:rsidR="009B526B" w:rsidDel="000215D5" w:rsidRDefault="009B526B" w:rsidP="009B526B">
      <w:pPr>
        <w:jc w:val="both"/>
        <w:rPr>
          <w:del w:id="132" w:author="Jesko" w:date="2021-12-17T18:02:00Z"/>
          <w:rFonts w:ascii="Arial" w:hAnsi="Arial" w:cs="Arial"/>
          <w:sz w:val="20"/>
          <w:szCs w:val="20"/>
          <w:lang w:val="en-US"/>
        </w:rPr>
      </w:pPr>
      <w:del w:id="133" w:author="Jesko" w:date="2021-12-17T18:02:00Z">
        <w:r w:rsidRPr="00A73587" w:rsidDel="000215D5">
          <w:rPr>
            <w:rFonts w:ascii="Arial" w:hAnsi="Arial" w:cs="Arial"/>
            <w:sz w:val="20"/>
            <w:szCs w:val="20"/>
            <w:lang w:val="en-US"/>
          </w:rPr>
          <w:delText>&lt;if|ntp|e|0&gt;</w:delText>
        </w:r>
        <w:r w:rsidDel="000215D5">
          <w:rPr>
            <w:rFonts w:ascii="Arial" w:hAnsi="Arial" w:cs="Arial"/>
            <w:sz w:val="20"/>
            <w:szCs w:val="20"/>
            <w:lang w:val="en-US"/>
          </w:rPr>
          <w:delText xml:space="preserve">, then </w:delText>
        </w:r>
        <w:r w:rsidRPr="00A73587" w:rsidDel="000215D5">
          <w:rPr>
            <w:rFonts w:ascii="Arial" w:hAnsi="Arial" w:cs="Arial"/>
            <w:sz w:val="20"/>
            <w:szCs w:val="20"/>
            <w:lang w:val="en-US"/>
          </w:rPr>
          <w:delText xml:space="preserve">{NVT|MD} </w:delText>
        </w:r>
        <w:r w:rsidDel="000215D5">
          <w:rPr>
            <w:rFonts w:ascii="Arial" w:hAnsi="Arial" w:cs="Arial"/>
            <w:sz w:val="20"/>
            <w:szCs w:val="20"/>
            <w:lang w:val="en-US"/>
          </w:rPr>
          <w:delText xml:space="preserve">simulation </w:delText>
        </w:r>
        <w:r w:rsidRPr="00A73587" w:rsidDel="000215D5">
          <w:rPr>
            <w:rFonts w:ascii="Arial" w:hAnsi="Arial" w:cs="Arial"/>
            <w:sz w:val="20"/>
            <w:szCs w:val="20"/>
            <w:lang w:val="en-US"/>
          </w:rPr>
          <w:delText>with {0|ntp}</w:delText>
        </w:r>
        <w:r w:rsidDel="000215D5">
          <w:rPr>
            <w:rFonts w:ascii="Arial" w:hAnsi="Arial" w:cs="Arial"/>
            <w:sz w:val="20"/>
            <w:szCs w:val="20"/>
            <w:lang w:val="en-US"/>
          </w:rPr>
          <w:delText xml:space="preserve"> was </w:delText>
        </w:r>
        <w:r w:rsidR="008545A8" w:rsidDel="000215D5">
          <w:rPr>
            <w:rFonts w:ascii="Arial" w:hAnsi="Arial" w:cs="Arial"/>
            <w:sz w:val="20"/>
            <w:szCs w:val="20"/>
            <w:lang w:val="en-US"/>
          </w:rPr>
          <w:delText>performed</w:delText>
        </w:r>
        <w:r w:rsidDel="000215D5">
          <w:rPr>
            <w:rFonts w:ascii="Arial" w:hAnsi="Arial" w:cs="Arial"/>
            <w:sz w:val="20"/>
            <w:szCs w:val="20"/>
            <w:lang w:val="en-US"/>
          </w:rPr>
          <w:delText>.</w:delText>
        </w:r>
        <w:r w:rsidR="008545A8" w:rsidDel="000215D5">
          <w:rPr>
            <w:rFonts w:ascii="Arial" w:hAnsi="Arial" w:cs="Arial"/>
            <w:sz w:val="20"/>
            <w:szCs w:val="20"/>
            <w:lang w:val="en-US"/>
          </w:rPr>
          <w:delText xml:space="preserve"> Otherwise,</w:delText>
        </w:r>
        <w:r w:rsidRPr="00A73587" w:rsidDel="000215D5">
          <w:rPr>
            <w:rFonts w:ascii="Arial" w:hAnsi="Arial" w:cs="Arial"/>
            <w:sz w:val="20"/>
            <w:szCs w:val="20"/>
            <w:lang w:val="en-US"/>
          </w:rPr>
          <w:delText xml:space="preserve"> &lt;elif|ntp|gt|0&gt;</w:delText>
        </w:r>
        <w:r w:rsidDel="000215D5">
          <w:rPr>
            <w:rFonts w:ascii="Arial" w:hAnsi="Arial" w:cs="Arial"/>
            <w:sz w:val="20"/>
            <w:szCs w:val="20"/>
            <w:lang w:val="en-US"/>
          </w:rPr>
          <w:delText xml:space="preserve">, then </w:delText>
        </w:r>
        <w:r w:rsidRPr="00A73587" w:rsidDel="000215D5">
          <w:rPr>
            <w:rFonts w:ascii="Arial" w:hAnsi="Arial" w:cs="Arial"/>
            <w:sz w:val="20"/>
            <w:szCs w:val="20"/>
            <w:lang w:val="en-US"/>
          </w:rPr>
          <w:delText>{NPT|MD}</w:delText>
        </w:r>
        <w:r w:rsidDel="000215D5">
          <w:rPr>
            <w:rFonts w:ascii="Arial" w:hAnsi="Arial" w:cs="Arial"/>
            <w:sz w:val="20"/>
            <w:szCs w:val="20"/>
            <w:lang w:val="en-US"/>
          </w:rPr>
          <w:delText xml:space="preserve"> was performed.</w:delText>
        </w:r>
      </w:del>
    </w:p>
    <w:p w14:paraId="7E3E696F" w14:textId="575659CF" w:rsidR="009B526B" w:rsidDel="000A326F" w:rsidRDefault="009B526B" w:rsidP="009B526B">
      <w:pPr>
        <w:jc w:val="both"/>
        <w:rPr>
          <w:del w:id="134" w:author="Fathoni Musyaffa" w:date="2021-12-17T18:32:00Z"/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</w:t>
      </w:r>
      <w:ins w:id="135" w:author="Jesko" w:date="2021-12-17T18:02:00Z">
        <w:r w:rsidR="000215D5">
          <w:rPr>
            <w:rFonts w:ascii="Arial" w:hAnsi="Arial" w:cs="Arial"/>
            <w:sz w:val="20"/>
            <w:szCs w:val="20"/>
            <w:lang w:val="en-US"/>
          </w:rPr>
          <w:t>each</w:t>
        </w:r>
      </w:ins>
      <w:del w:id="136" w:author="Jesko" w:date="2021-12-17T18:02:00Z">
        <w:r w:rsidDel="000215D5">
          <w:rPr>
            <w:rFonts w:ascii="Arial" w:hAnsi="Arial" w:cs="Arial"/>
            <w:sz w:val="20"/>
            <w:szCs w:val="20"/>
            <w:lang w:val="en-US"/>
          </w:rPr>
          <w:delText>the</w:delText>
        </w:r>
      </w:del>
      <w:r>
        <w:rPr>
          <w:rFonts w:ascii="Arial" w:hAnsi="Arial" w:cs="Arial"/>
          <w:sz w:val="20"/>
          <w:szCs w:val="20"/>
          <w:lang w:val="en-US"/>
        </w:rPr>
        <w:t xml:space="preserve"> production</w:t>
      </w:r>
      <w:ins w:id="137" w:author="Jesko" w:date="2021-12-17T18:02:00Z">
        <w:r w:rsidR="000215D5">
          <w:rPr>
            <w:rFonts w:ascii="Arial" w:hAnsi="Arial" w:cs="Arial"/>
            <w:sz w:val="20"/>
            <w:szCs w:val="20"/>
            <w:lang w:val="en-US"/>
          </w:rPr>
          <w:t xml:space="preserve"> run</w:t>
        </w:r>
      </w:ins>
      <w:r>
        <w:rPr>
          <w:rFonts w:ascii="Arial" w:hAnsi="Arial" w:cs="Arial"/>
          <w:sz w:val="20"/>
          <w:szCs w:val="20"/>
          <w:lang w:val="en-US"/>
        </w:rPr>
        <w:t>,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simulations</w:t>
      </w:r>
      <w:ins w:id="138" w:author="Jesko" w:date="2021-12-17T18:02:00Z">
        <w:r w:rsidR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t xml:space="preserve"> of</w:t>
        </w:r>
      </w:ins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del w:id="139" w:author="Jesko" w:date="2021-12-17T18:02:00Z">
        <w:r w:rsidRPr="00A73587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with </w:delText>
        </w:r>
      </w:del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{2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de-DE"/>
        </w:rPr>
        <w:t>ns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|simulation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</w:t>
      </w:r>
      <w:ins w:id="140" w:author="Jesko" w:date="2021-12-17T18:02:00Z">
        <w:r w:rsidR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t>ere</w:t>
        </w:r>
      </w:ins>
      <w:del w:id="141" w:author="Jesko" w:date="2021-12-17T18:02:00Z">
        <w:r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>as</w:delText>
        </w:r>
      </w:del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85864">
        <w:rPr>
          <w:rFonts w:ascii="Arial" w:eastAsia="Times New Roman" w:hAnsi="Arial" w:cs="Arial"/>
          <w:sz w:val="20"/>
          <w:szCs w:val="20"/>
          <w:lang w:val="en-US" w:eastAsia="de-DE"/>
        </w:rPr>
        <w:t>performed</w:t>
      </w:r>
      <w:ins w:id="142" w:author="Jesko" w:date="2021-12-17T18:02:00Z">
        <w:r w:rsidR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t>.</w:t>
        </w:r>
      </w:ins>
      <w:del w:id="143" w:author="Jesko" w:date="2021-12-17T18:03:00Z">
        <w:r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which was derived from the formula of</w:delText>
        </w:r>
        <w:r w:rsidRPr="00A73587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 [value nstlim* value dt/1.000.000] </w:delText>
        </w:r>
        <w:r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>with parameters of</w:delText>
        </w:r>
        <w:r w:rsidRPr="00A73587" w:rsidDel="000215D5">
          <w:rPr>
            <w:rFonts w:ascii="Arial" w:eastAsia="Times New Roman" w:hAnsi="Arial" w:cs="Arial"/>
            <w:sz w:val="20"/>
            <w:szCs w:val="20"/>
            <w:lang w:val="en-US" w:eastAsia="de-DE"/>
          </w:rPr>
          <w:delText xml:space="preserve"> {500,000|nstlim} and {4 fs|dt} length.</w:delText>
        </w:r>
      </w:del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74EF7846" w14:textId="77777777" w:rsidR="009B526B" w:rsidDel="000A326F" w:rsidRDefault="009B526B" w:rsidP="00A73587">
      <w:pPr>
        <w:jc w:val="both"/>
        <w:rPr>
          <w:del w:id="144" w:author="Fathoni Musyaffa" w:date="2021-12-17T18:32:00Z"/>
          <w:rFonts w:ascii="Arial" w:eastAsia="Times New Roman" w:hAnsi="Arial" w:cs="Arial"/>
          <w:sz w:val="20"/>
          <w:szCs w:val="20"/>
          <w:lang w:val="en-US" w:eastAsia="de-DE"/>
        </w:rPr>
      </w:pPr>
    </w:p>
    <w:p w14:paraId="4C98735E" w14:textId="77777777" w:rsidR="009B526B" w:rsidRPr="00A73587" w:rsidRDefault="009B526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</w:p>
    <w:sectPr w:rsidR="009B526B" w:rsidRPr="00A735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4" w:author="Fathoni Musyaffa" w:date="2021-12-17T14:23:00Z" w:initials="FM">
    <w:p w14:paraId="1B39F5C1" w14:textId="18675165" w:rsidR="00A73587" w:rsidRDefault="00A73587">
      <w:pPr>
        <w:pStyle w:val="CommentText"/>
      </w:pPr>
      <w:r>
        <w:rPr>
          <w:rStyle w:val="CommentReference"/>
        </w:rPr>
        <w:annotationRef/>
      </w:r>
      <w:r>
        <w:t xml:space="preserve">Needs </w:t>
      </w:r>
      <w:proofErr w:type="spellStart"/>
      <w:r>
        <w:t>clarifications</w:t>
      </w:r>
      <w:proofErr w:type="spellEnd"/>
      <w:r>
        <w:t xml:space="preserve"> :-)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9F5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71BF9" w16cex:dateUtc="2021-12-17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9F5C1" w16cid:durableId="25671B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  <w15:person w15:author="Jesko">
    <w15:presenceInfo w15:providerId="None" w15:userId="Jes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13409"/>
    <w:rsid w:val="000215D5"/>
    <w:rsid w:val="00041907"/>
    <w:rsid w:val="0007421A"/>
    <w:rsid w:val="000A326F"/>
    <w:rsid w:val="000B683B"/>
    <w:rsid w:val="000C17F0"/>
    <w:rsid w:val="000E4D83"/>
    <w:rsid w:val="00101B81"/>
    <w:rsid w:val="00116591"/>
    <w:rsid w:val="0012416C"/>
    <w:rsid w:val="00156B2C"/>
    <w:rsid w:val="00165748"/>
    <w:rsid w:val="00166B16"/>
    <w:rsid w:val="0017286A"/>
    <w:rsid w:val="00176E9F"/>
    <w:rsid w:val="00193A6E"/>
    <w:rsid w:val="00194C92"/>
    <w:rsid w:val="001B0358"/>
    <w:rsid w:val="001B46B1"/>
    <w:rsid w:val="00200AF4"/>
    <w:rsid w:val="002051CE"/>
    <w:rsid w:val="002234DC"/>
    <w:rsid w:val="00233924"/>
    <w:rsid w:val="002374EF"/>
    <w:rsid w:val="00246166"/>
    <w:rsid w:val="00253D1A"/>
    <w:rsid w:val="002702C8"/>
    <w:rsid w:val="00291212"/>
    <w:rsid w:val="002952CC"/>
    <w:rsid w:val="00295618"/>
    <w:rsid w:val="002E61C1"/>
    <w:rsid w:val="002E6B6F"/>
    <w:rsid w:val="002E794F"/>
    <w:rsid w:val="00307EAE"/>
    <w:rsid w:val="0032194A"/>
    <w:rsid w:val="0036063E"/>
    <w:rsid w:val="00381EDD"/>
    <w:rsid w:val="003C77C6"/>
    <w:rsid w:val="003E1415"/>
    <w:rsid w:val="003F1F4D"/>
    <w:rsid w:val="00420F1B"/>
    <w:rsid w:val="00460E84"/>
    <w:rsid w:val="0049459A"/>
    <w:rsid w:val="004B59EF"/>
    <w:rsid w:val="004C4118"/>
    <w:rsid w:val="004D25F8"/>
    <w:rsid w:val="004D30D9"/>
    <w:rsid w:val="0051629B"/>
    <w:rsid w:val="00521D86"/>
    <w:rsid w:val="00524E28"/>
    <w:rsid w:val="0057772C"/>
    <w:rsid w:val="005868B6"/>
    <w:rsid w:val="005D3D71"/>
    <w:rsid w:val="0060739B"/>
    <w:rsid w:val="0061403C"/>
    <w:rsid w:val="006418FA"/>
    <w:rsid w:val="006464EB"/>
    <w:rsid w:val="00667816"/>
    <w:rsid w:val="00680675"/>
    <w:rsid w:val="00683C6C"/>
    <w:rsid w:val="006A306F"/>
    <w:rsid w:val="006B0AD3"/>
    <w:rsid w:val="006B39C5"/>
    <w:rsid w:val="006C1B15"/>
    <w:rsid w:val="006C7327"/>
    <w:rsid w:val="006D11D0"/>
    <w:rsid w:val="006D59A8"/>
    <w:rsid w:val="006F7DCC"/>
    <w:rsid w:val="0071248E"/>
    <w:rsid w:val="0072221F"/>
    <w:rsid w:val="00774B3B"/>
    <w:rsid w:val="0079091B"/>
    <w:rsid w:val="00792ACA"/>
    <w:rsid w:val="007A6AF6"/>
    <w:rsid w:val="007A6DA5"/>
    <w:rsid w:val="007C1E17"/>
    <w:rsid w:val="007F0585"/>
    <w:rsid w:val="00802179"/>
    <w:rsid w:val="00816F95"/>
    <w:rsid w:val="00822359"/>
    <w:rsid w:val="008273A4"/>
    <w:rsid w:val="00830F12"/>
    <w:rsid w:val="008335E5"/>
    <w:rsid w:val="00835A2D"/>
    <w:rsid w:val="008464F0"/>
    <w:rsid w:val="008545A8"/>
    <w:rsid w:val="0086617E"/>
    <w:rsid w:val="0087090B"/>
    <w:rsid w:val="00886E96"/>
    <w:rsid w:val="008B1288"/>
    <w:rsid w:val="008D3A3F"/>
    <w:rsid w:val="009451AB"/>
    <w:rsid w:val="00974C01"/>
    <w:rsid w:val="009963B4"/>
    <w:rsid w:val="00996964"/>
    <w:rsid w:val="009A22D0"/>
    <w:rsid w:val="009A28F7"/>
    <w:rsid w:val="009B1C13"/>
    <w:rsid w:val="009B526B"/>
    <w:rsid w:val="009C105E"/>
    <w:rsid w:val="009C1470"/>
    <w:rsid w:val="009E698E"/>
    <w:rsid w:val="009F18B5"/>
    <w:rsid w:val="00A03106"/>
    <w:rsid w:val="00A128AC"/>
    <w:rsid w:val="00A146F1"/>
    <w:rsid w:val="00A50BD5"/>
    <w:rsid w:val="00A61EB4"/>
    <w:rsid w:val="00A675AF"/>
    <w:rsid w:val="00A71B34"/>
    <w:rsid w:val="00A73587"/>
    <w:rsid w:val="00AA0AB2"/>
    <w:rsid w:val="00B047F1"/>
    <w:rsid w:val="00B156A1"/>
    <w:rsid w:val="00B77599"/>
    <w:rsid w:val="00B913AB"/>
    <w:rsid w:val="00BB26CA"/>
    <w:rsid w:val="00BB68F2"/>
    <w:rsid w:val="00BD020F"/>
    <w:rsid w:val="00BE04CB"/>
    <w:rsid w:val="00BF1525"/>
    <w:rsid w:val="00C36DC9"/>
    <w:rsid w:val="00C4438A"/>
    <w:rsid w:val="00C669E5"/>
    <w:rsid w:val="00C85853"/>
    <w:rsid w:val="00C91D0E"/>
    <w:rsid w:val="00CA59B2"/>
    <w:rsid w:val="00CC00D9"/>
    <w:rsid w:val="00CC2263"/>
    <w:rsid w:val="00CC381B"/>
    <w:rsid w:val="00CD157F"/>
    <w:rsid w:val="00D07CB4"/>
    <w:rsid w:val="00D1363B"/>
    <w:rsid w:val="00D16381"/>
    <w:rsid w:val="00D27E70"/>
    <w:rsid w:val="00D3449F"/>
    <w:rsid w:val="00D46A92"/>
    <w:rsid w:val="00D54D90"/>
    <w:rsid w:val="00D55644"/>
    <w:rsid w:val="00D6140C"/>
    <w:rsid w:val="00D821F4"/>
    <w:rsid w:val="00D85864"/>
    <w:rsid w:val="00DA30CC"/>
    <w:rsid w:val="00DC067B"/>
    <w:rsid w:val="00DD381C"/>
    <w:rsid w:val="00DE07FC"/>
    <w:rsid w:val="00E114D1"/>
    <w:rsid w:val="00E12EDB"/>
    <w:rsid w:val="00E13E4E"/>
    <w:rsid w:val="00E365E1"/>
    <w:rsid w:val="00E74E3A"/>
    <w:rsid w:val="00E86B86"/>
    <w:rsid w:val="00EB2DB1"/>
    <w:rsid w:val="00EB6EFE"/>
    <w:rsid w:val="00ED5916"/>
    <w:rsid w:val="00EF05B8"/>
    <w:rsid w:val="00F010F0"/>
    <w:rsid w:val="00F02E2B"/>
    <w:rsid w:val="00F26DB5"/>
    <w:rsid w:val="00F6175E"/>
    <w:rsid w:val="00F64A45"/>
    <w:rsid w:val="00FA5D73"/>
    <w:rsid w:val="00FC3E3A"/>
    <w:rsid w:val="00FC7273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  <w:style w:type="paragraph" w:styleId="Revision">
    <w:name w:val="Revision"/>
    <w:hidden/>
    <w:uiPriority w:val="99"/>
    <w:semiHidden/>
    <w:rsid w:val="004D25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D5C4-32B5-4817-8B71-06F21AF6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1160</Words>
  <Characters>6613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12</cp:revision>
  <dcterms:created xsi:type="dcterms:W3CDTF">2021-12-17T17:03:00Z</dcterms:created>
  <dcterms:modified xsi:type="dcterms:W3CDTF">2021-12-17T17:32:00Z</dcterms:modified>
</cp:coreProperties>
</file>